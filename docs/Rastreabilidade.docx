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color="000000" w:space="10" w:sz="18" w:val="single"/>
          <w:left w:space="0" w:sz="0" w:val="nil"/>
          <w:bottom w:color="000000" w:space="4" w:sz="18" w:val="single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360" w:line="640" w:lineRule="auto"/>
        <w:ind w:left="0" w:right="-54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Matriz de Rastreabilidade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ins w:author="ms" w:id="0" w:date="1999-11-24T22:32:00Z"/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ins w:author="ms" w:id="0" w:date="1999-11-24T22:32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iFlorestal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  <w:sectPr>
          <w:pgSz w:h="16838" w:w="11906" w:orient="portrait"/>
          <w:pgMar w:bottom="2041" w:top="1134" w:left="1418" w:right="1418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Histórico de Alterações</w:t>
      </w:r>
    </w:p>
    <w:tbl>
      <w:tblPr>
        <w:tblStyle w:val="Table1"/>
        <w:tblW w:w="88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1418"/>
        <w:gridCol w:w="992"/>
        <w:gridCol w:w="3969"/>
        <w:gridCol w:w="2425"/>
        <w:tblGridChange w:id="0">
          <w:tblGrid>
            <w:gridCol w:w="1418"/>
            <w:gridCol w:w="992"/>
            <w:gridCol w:w="3969"/>
            <w:gridCol w:w="2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13/05/2022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Criação do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William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24/05/2022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Ajustes na matriz e elaboração de mais casos de teste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William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05/06/2022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Amostragem Estratificada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William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12/07/2022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Finalização de casos de teste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William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31/07/2022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William</w:t>
            </w:r>
          </w:p>
        </w:tc>
      </w:tr>
    </w:tbl>
    <w:p w:rsidR="00000000" w:rsidDel="00000000" w:rsidP="00000000" w:rsidRDefault="00000000" w:rsidRPr="00000000" w14:paraId="0000002A">
      <w:pPr>
        <w:rPr/>
        <w:sectPr>
          <w:type w:val="nextPage"/>
          <w:pgSz w:h="16838" w:w="11906" w:orient="portrait"/>
          <w:pgMar w:bottom="2041" w:top="1134" w:left="1418" w:right="1418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40"/>
              <w:tab w:val="right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Matriz de Rastreabilidade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rPr>
              <w:rFonts w:ascii="Cambria" w:cs="Cambria" w:eastAsia="Cambria" w:hAnsi="Cambria"/>
              <w:b w:val="1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Link com casos de teste: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Casos de Teste - IFlorestal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280"/>
        <w:gridCol w:w="1620"/>
        <w:gridCol w:w="1980"/>
        <w:gridCol w:w="3420"/>
        <w:tblGridChange w:id="0">
          <w:tblGrid>
            <w:gridCol w:w="2280"/>
            <w:gridCol w:w="1620"/>
            <w:gridCol w:w="1980"/>
            <w:gridCol w:w="34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8">
            <w:pPr>
              <w:spacing w:after="60" w:before="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9">
            <w:pPr>
              <w:spacing w:after="60" w:before="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Casos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A">
            <w:pPr>
              <w:spacing w:after="60" w:before="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Unidade Implementada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B">
            <w:pPr>
              <w:spacing w:after="60" w:before="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Casos de Testes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after="60" w:before="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Acesso Geral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Casos de Testes 01 ao 22</w:t>
            </w:r>
          </w:p>
        </w:tc>
      </w:tr>
      <w:tr>
        <w:trPr>
          <w:cantSplit w:val="0"/>
          <w:trHeight w:val="808.94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Amostragem Simples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Caso de uso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Casos de Testes 23 ao 37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Amostragem de Dois Estágios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Caso de uso 2</w:t>
            </w:r>
          </w:p>
          <w:p w:rsidR="00000000" w:rsidDel="00000000" w:rsidP="00000000" w:rsidRDefault="00000000" w:rsidRPr="00000000" w14:paraId="00000068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Casos de Testes 38 ao 55</w:t>
            </w:r>
          </w:p>
          <w:p w:rsidR="00000000" w:rsidDel="00000000" w:rsidP="00000000" w:rsidRDefault="00000000" w:rsidRPr="00000000" w14:paraId="0000006B">
            <w:pPr>
              <w:spacing w:after="60" w:before="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pStyle w:val="Heading1"/>
              <w:keepLines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ind w:left="0"/>
              <w:rPr>
                <w:b w:val="1"/>
                <w:sz w:val="28"/>
                <w:szCs w:val="28"/>
              </w:rPr>
            </w:pPr>
            <w:bookmarkStart w:colFirst="0" w:colLast="0" w:name="_btw2jyr0cpmv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Amostragem em Conglomerados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Caso de uso 3</w:t>
            </w:r>
          </w:p>
          <w:p w:rsidR="00000000" w:rsidDel="00000000" w:rsidP="00000000" w:rsidRDefault="00000000" w:rsidRPr="00000000" w14:paraId="0000006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Casos de Testes 56 ao 71</w:t>
            </w:r>
          </w:p>
          <w:p w:rsidR="00000000" w:rsidDel="00000000" w:rsidP="00000000" w:rsidRDefault="00000000" w:rsidRPr="00000000" w14:paraId="0000007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Amostragem Estratificada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Caso de uso 4</w:t>
            </w:r>
          </w:p>
          <w:p w:rsidR="00000000" w:rsidDel="00000000" w:rsidP="00000000" w:rsidRDefault="00000000" w:rsidRPr="00000000" w14:paraId="0000007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Casos de Testes 72 ao 92</w:t>
            </w:r>
          </w:p>
          <w:p w:rsidR="00000000" w:rsidDel="00000000" w:rsidP="00000000" w:rsidRDefault="00000000" w:rsidRPr="00000000" w14:paraId="0000007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Amostragem Independente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Caso de uso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Casos de Testes 93 ao 107</w:t>
            </w:r>
          </w:p>
          <w:p w:rsidR="00000000" w:rsidDel="00000000" w:rsidP="00000000" w:rsidRDefault="00000000" w:rsidRPr="00000000" w14:paraId="0000007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Amostragem Dupla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Caso de uso 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Casos de Testes 108 ao 121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Amostragem com repetição parcial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Caso de uso 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Casos de Testes 122 ao 135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Amostragem com repetição 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Caso de uso 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Casos de Testes 136 ao 150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Amostragem sistemática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Caso de uso 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Casos de Testes 151 ao 165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Amostragem Sistemática com múltiplos inícios aleatórios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Caso de uso 10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Casos de Testes 166 ao 182</w:t>
            </w:r>
          </w:p>
        </w:tc>
      </w:tr>
    </w:tbl>
    <w:p w:rsidR="00000000" w:rsidDel="00000000" w:rsidP="00000000" w:rsidRDefault="00000000" w:rsidRPr="00000000" w14:paraId="00000094">
      <w:pPr>
        <w:widowControl w:val="1"/>
        <w:spacing w:after="60" w:before="6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6838" w:w="11906" w:orient="portrait"/>
      <w:pgMar w:bottom="2041" w:top="1134" w:left="1418" w:right="1418" w:header="680" w:footer="6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mbria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286.0" w:type="dxa"/>
      <w:jc w:val="left"/>
      <w:tblInd w:w="-108.0" w:type="dxa"/>
      <w:tblBorders>
        <w:top w:color="000000" w:space="0" w:sz="4" w:val="single"/>
      </w:tblBorders>
      <w:tblLayout w:type="fixed"/>
      <w:tblLook w:val="0000"/>
    </w:tblPr>
    <w:tblGrid>
      <w:gridCol w:w="4503"/>
      <w:gridCol w:w="4783"/>
      <w:tblGridChange w:id="0">
        <w:tblGrid>
          <w:gridCol w:w="4503"/>
          <w:gridCol w:w="4783"/>
        </w:tblGrid>
      </w:tblGridChange>
    </w:tblGrid>
    <w:tr>
      <w:trPr>
        <w:cantSplit w:val="1"/>
        <w:trHeight w:val="368" w:hRule="atLeast"/>
        <w:tblHeader w:val="0"/>
      </w:trPr>
      <w:tc>
        <w:tcPr>
          <w:vMerge w:val="restart"/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Matriz de Rastreabilidade</w:t>
          </w:r>
        </w:p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367" w:hRule="atLeast"/>
        <w:tblHeader w:val="0"/>
      </w:trPr>
      <w:tc>
        <w:tcPr>
          <w:vMerge w:val="continue"/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bottom"/>
        </w:tcPr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widowControl w:val="1"/>
      <w:spacing w:after="60" w:before="60" w:lineRule="auto"/>
      <w:jc w:val="both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Arial" w:cs="Arial" w:eastAsia="Arial" w:hAnsi="Arial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nysiHJOta97i6Lc-UvxYuA42-BZwux2CSziO37rMfks/edit?usp=sharin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